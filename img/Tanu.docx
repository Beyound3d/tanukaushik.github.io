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44"/>
          <w:szCs w:val="44"/>
          <w:u w:val="single"/>
        </w:rPr>
      </w:pPr>
      <w:bookmarkStart w:colFirst="0" w:colLast="0" w:name="_5rf9wr4r3no2" w:id="0"/>
      <w:bookmarkEnd w:id="0"/>
      <w:r w:rsidDel="00000000" w:rsidR="00000000" w:rsidRPr="00000000">
        <w:rPr>
          <w:sz w:val="44"/>
          <w:szCs w:val="44"/>
          <w:u w:val="single"/>
          <w:rtl w:val="0"/>
        </w:rPr>
        <w:t xml:space="preserve">Tanu Kaushik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color w:val="1f2328"/>
          <w:sz w:val="21"/>
          <w:szCs w:val="21"/>
        </w:rPr>
      </w:pPr>
      <w:bookmarkStart w:colFirst="0" w:colLast="0" w:name="_hvugmdgmsqro" w:id="1"/>
      <w:bookmarkEnd w:id="1"/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709B NHW, Katha, Baghpat ,U.P,250609</w:t>
      </w:r>
      <w:ins w:author="Tanu Kaushik" w:id="0" w:date="2023-07-23T15:01:01Z">
        <w:r w:rsidDel="00000000" w:rsidR="00000000" w:rsidRPr="00000000">
          <w:rPr>
            <w:rFonts w:ascii="Arial" w:cs="Arial" w:eastAsia="Arial" w:hAnsi="Arial"/>
            <w:color w:val="1f2328"/>
            <w:sz w:val="21"/>
            <w:szCs w:val="21"/>
            <w:rtl w:val="0"/>
          </w:rPr>
          <w:t xml:space="preserve">                          </w:t>
        </w:r>
      </w:ins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📞(+91) 8755559021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📧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developertanukaushik@gmail.com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Github :   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http://github.com/Beyound3d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      </w:t>
      </w:r>
      <w:ins w:author="Tanu Kaushik" w:id="1" w:date="2023-07-23T14:59:04Z">
        <w:r w:rsidDel="00000000" w:rsidR="00000000" w:rsidRPr="00000000">
          <w:rPr>
            <w:b w:val="1"/>
            <w:sz w:val="22"/>
            <w:szCs w:val="22"/>
            <w:rtl w:val="0"/>
          </w:rPr>
          <w:t xml:space="preserve">      </w:t>
        </w:r>
      </w:ins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2"/>
      <w:bookmarkEnd w:id="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Software Development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2.Virtualization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DevOps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Kubernetes.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(Nov 2021 - July 2024)</w:t>
      </w:r>
    </w:p>
    <w:p w:rsidR="00000000" w:rsidDel="00000000" w:rsidP="00000000" w:rsidRDefault="00000000" w:rsidRPr="00000000" w14:paraId="0000000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4"/>
      <w:bookmarkEnd w:id="4"/>
      <w:r w:rsidDel="00000000" w:rsidR="00000000" w:rsidRPr="00000000">
        <w:rPr>
          <w:rtl w:val="0"/>
        </w:rPr>
        <w:t xml:space="preserve">Ramanujan-college</w:t>
      </w:r>
      <w:r w:rsidDel="00000000" w:rsidR="00000000" w:rsidRPr="00000000">
        <w:rPr>
          <w:rtl w:val="0"/>
        </w:rPr>
        <w:t xml:space="preserve"> G-18B,CR Park Main Rd,Near Deshbandhu College,University of Delhi,H Block Kalkaji.New Delhi,Delhi,110019</w:t>
      </w:r>
      <w:r w:rsidDel="00000000" w:rsidR="00000000" w:rsidRPr="00000000">
        <w:rPr>
          <w:b w:val="0"/>
          <w:i w:val="1"/>
          <w:rtl w:val="0"/>
        </w:rPr>
        <w:t xml:space="preserve">- BSC(H) Computer Science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( Apr 2020 - May 2021)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ndraprastha Public School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1f2328"/>
          <w:sz w:val="21"/>
          <w:szCs w:val="21"/>
          <w:rtl w:val="0"/>
        </w:rPr>
        <w:t xml:space="preserve">709B NHW, Katha, Baghpat ,U.P,250609 </w:t>
      </w:r>
      <w:r w:rsidDel="00000000" w:rsidR="00000000" w:rsidRPr="00000000">
        <w:rPr>
          <w:rtl w:val="0"/>
        </w:rPr>
        <w:t xml:space="preserve"> India -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>
          <w:i w:val="1"/>
        </w:rPr>
      </w:pPr>
      <w:r w:rsidDel="00000000" w:rsidR="00000000" w:rsidRPr="00000000">
        <w:rPr>
          <w:i w:val="1"/>
          <w:rtl w:val="0"/>
        </w:rPr>
        <w:t xml:space="preserve">12th, PCM with Physical Education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5"/>
      <w:bookmarkEnd w:id="5"/>
      <w:r w:rsidDel="00000000" w:rsidR="00000000" w:rsidRPr="00000000">
        <w:rPr>
          <w:rtl w:val="0"/>
        </w:rPr>
        <w:t xml:space="preserve">Awards and Certificates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Certification of Participation</w:t>
      </w:r>
      <w:r w:rsidDel="00000000" w:rsidR="00000000" w:rsidRPr="00000000">
        <w:rPr>
          <w:rtl w:val="0"/>
        </w:rPr>
        <w:t xml:space="preserve">-Band Presentation  Competition held in  Indraprastha Public  School ( 2016-2017)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Dancing,Instrumental and Art Competition held in Samarth Academy of Music (28-Apr-2019)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Sanskarshala Programme (2015-16)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RelayRace-3rd Position held in Indraprastha Public School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38761d"/>
          <w:rtl w:val="0"/>
        </w:rPr>
        <w:t xml:space="preserve">Certification of Excellence</w:t>
      </w:r>
      <w:r w:rsidDel="00000000" w:rsidR="00000000" w:rsidRPr="00000000">
        <w:rPr>
          <w:rtl w:val="0"/>
        </w:rPr>
        <w:t xml:space="preserve"> - For 100% attendance 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(31-Oct-2014)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Merit Certificate </w:t>
      </w:r>
      <w:r w:rsidDel="00000000" w:rsidR="00000000" w:rsidRPr="00000000">
        <w:rPr>
          <w:rtl w:val="0"/>
        </w:rPr>
        <w:t xml:space="preserve">-Indraprastha Public School for Cultural Programme.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38761d"/>
          <w:rtl w:val="0"/>
        </w:rPr>
        <w:t xml:space="preserve">Silver Meda</w:t>
      </w:r>
      <w:r w:rsidDel="00000000" w:rsidR="00000000" w:rsidRPr="00000000">
        <w:rPr>
          <w:rtl w:val="0"/>
        </w:rPr>
        <w:t xml:space="preserve">l-  For relay race in Indraprastha Public School (7-feb-2020)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38761d"/>
          <w:rtl w:val="0"/>
        </w:rPr>
        <w:t xml:space="preserve">Certificate of Achievement Award</w:t>
      </w:r>
      <w:r w:rsidDel="00000000" w:rsidR="00000000" w:rsidRPr="00000000">
        <w:rPr>
          <w:rtl w:val="0"/>
        </w:rPr>
        <w:t xml:space="preserve">-In Annual Function (2015)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Qualities: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Hardworking  |  Dedicated  | Persistent 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Languages: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English (Fluent)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Hindi (Native)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References: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References available upon request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developertanukaushik@gmail.com" TargetMode="External"/><Relationship Id="rId7" Type="http://schemas.openxmlformats.org/officeDocument/2006/relationships/hyperlink" Target="http://github.com/Beyound3d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